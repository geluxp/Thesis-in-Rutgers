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5B2" w:rsidRDefault="00C875B2" w:rsidP="008B2CC7">
      <w:pPr>
        <w:rPr>
          <w:noProof/>
        </w:rPr>
      </w:pPr>
      <w:r>
        <w:rPr>
          <w:noProof/>
        </w:rPr>
        <w:drawing>
          <wp:inline distT="0" distB="0" distL="0" distR="0">
            <wp:extent cx="8229600" cy="5022246"/>
            <wp:effectExtent l="19050" t="0" r="0" b="0"/>
            <wp:docPr id="16" name="Picture 16" descr="http://bonap.net/MapGallery/County/Genus/Ambros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bonap.net/MapGallery/County/Genus/Ambrosia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022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>Ambrosia</w:t>
      </w:r>
    </w:p>
    <w:p w:rsidR="00A50E74" w:rsidRDefault="008B2CC7" w:rsidP="008B2CC7">
      <w:r>
        <w:rPr>
          <w:noProof/>
        </w:rPr>
        <w:lastRenderedPageBreak/>
        <w:drawing>
          <wp:inline distT="0" distB="0" distL="0" distR="0">
            <wp:extent cx="8229600" cy="5022246"/>
            <wp:effectExtent l="19050" t="0" r="0" b="0"/>
            <wp:docPr id="4" name="Picture 4" descr="http://bonap.net/MapGallery/County/Genus/Artemis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bonap.net/MapGallery/County/Genus/Artemisi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022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CC7" w:rsidRDefault="008B2CC7" w:rsidP="008B2CC7">
      <w:r>
        <w:t xml:space="preserve">Artemisia </w:t>
      </w:r>
      <w:proofErr w:type="spellStart"/>
      <w:r>
        <w:t>Bonap</w:t>
      </w:r>
      <w:proofErr w:type="spellEnd"/>
    </w:p>
    <w:p w:rsidR="008B2CC7" w:rsidRDefault="008B2CC7" w:rsidP="008B2CC7"/>
    <w:p w:rsidR="008B2CC7" w:rsidRDefault="00A74F34" w:rsidP="008B2CC7">
      <w:r>
        <w:rPr>
          <w:noProof/>
        </w:rPr>
        <w:lastRenderedPageBreak/>
        <w:drawing>
          <wp:inline distT="0" distB="0" distL="0" distR="0">
            <wp:extent cx="8229600" cy="5022246"/>
            <wp:effectExtent l="19050" t="0" r="0" b="0"/>
            <wp:docPr id="19" name="Picture 19" descr="http://bonap.net/MapGallery/County/Genus/Betu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bonap.net/MapGallery/County/Genus/Betul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022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CC7" w:rsidRDefault="00A74F34" w:rsidP="008B2CC7">
      <w:r>
        <w:t xml:space="preserve">Betula </w:t>
      </w:r>
      <w:proofErr w:type="spellStart"/>
      <w:r w:rsidR="008B2CC7">
        <w:t>Bonap</w:t>
      </w:r>
      <w:proofErr w:type="spellEnd"/>
    </w:p>
    <w:p w:rsidR="008B2CC7" w:rsidRDefault="008B2CC7" w:rsidP="008B2CC7"/>
    <w:p w:rsidR="008B2CC7" w:rsidRDefault="00A74F34" w:rsidP="008B2CC7">
      <w:r>
        <w:rPr>
          <w:noProof/>
        </w:rPr>
        <w:lastRenderedPageBreak/>
        <w:drawing>
          <wp:inline distT="0" distB="0" distL="0" distR="0">
            <wp:extent cx="8229600" cy="5022246"/>
            <wp:effectExtent l="19050" t="0" r="0" b="0"/>
            <wp:docPr id="22" name="Picture 22" descr="http://bonap.net/MapGallery/County/Genus/Po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bonap.net/MapGallery/County/Genus/Po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022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F34" w:rsidRDefault="00A74F34" w:rsidP="008B2CC7">
      <w:proofErr w:type="spellStart"/>
      <w:r>
        <w:t>Poa</w:t>
      </w:r>
      <w:proofErr w:type="spellEnd"/>
    </w:p>
    <w:p w:rsidR="00A74F34" w:rsidRPr="0043372D" w:rsidRDefault="00A74F34" w:rsidP="0043372D">
      <w:pPr>
        <w:spacing w:line="360" w:lineRule="auto"/>
        <w:rPr>
          <w:rFonts w:ascii="Times New Roman" w:hAnsi="Times New Roman" w:cs="Times New Roman"/>
        </w:rPr>
      </w:pPr>
    </w:p>
    <w:p w:rsidR="00A74F34" w:rsidRDefault="008B7617" w:rsidP="00CA4D69">
      <w:pPr>
        <w:spacing w:line="48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43372D">
        <w:rPr>
          <w:rFonts w:ascii="Times New Roman" w:hAnsi="Times New Roman" w:cs="Times New Roman"/>
          <w:sz w:val="28"/>
          <w:szCs w:val="28"/>
        </w:rPr>
        <w:lastRenderedPageBreak/>
        <w:t xml:space="preserve">Pollen allergies would often cause hypersensitivity syndromes in human body, including asthma, rhinitis and </w:t>
      </w:r>
      <w:r w:rsidR="007B452D" w:rsidRPr="0043372D">
        <w:rPr>
          <w:rFonts w:ascii="Times New Roman" w:hAnsi="Times New Roman" w:cs="Times New Roman"/>
          <w:sz w:val="28"/>
          <w:szCs w:val="28"/>
        </w:rPr>
        <w:t>conjunctivitis</w:t>
      </w:r>
      <w:r w:rsidR="007B452D">
        <w:rPr>
          <w:rFonts w:ascii="Times New Roman" w:hAnsi="Times New Roman" w:cs="Times New Roman"/>
          <w:sz w:val="28"/>
          <w:szCs w:val="28"/>
        </w:rPr>
        <w:t xml:space="preserve">, which appear in the same patient </w:t>
      </w:r>
      <w:r w:rsidR="00A52AAB">
        <w:rPr>
          <w:rFonts w:ascii="Times New Roman" w:hAnsi="Times New Roman" w:cs="Times New Roman"/>
          <w:sz w:val="28"/>
          <w:szCs w:val="28"/>
        </w:rPr>
        <w:t>simultaneously</w:t>
      </w:r>
      <w:r w:rsidR="007B452D">
        <w:rPr>
          <w:rFonts w:ascii="Times New Roman" w:hAnsi="Times New Roman" w:cs="Times New Roman"/>
          <w:sz w:val="28"/>
          <w:szCs w:val="28"/>
        </w:rPr>
        <w:t xml:space="preserve"> during the pollen season</w:t>
      </w:r>
      <w:r w:rsidRPr="0043372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3372D">
        <w:rPr>
          <w:rFonts w:ascii="Times New Roman" w:hAnsi="Times New Roman" w:cs="Times New Roman"/>
          <w:sz w:val="28"/>
          <w:szCs w:val="28"/>
        </w:rPr>
        <w:t>Sofiev</w:t>
      </w:r>
      <w:proofErr w:type="spellEnd"/>
      <w:r w:rsidRPr="0043372D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43372D">
        <w:rPr>
          <w:rFonts w:ascii="Times New Roman" w:hAnsi="Times New Roman" w:cs="Times New Roman"/>
          <w:sz w:val="28"/>
          <w:szCs w:val="28"/>
        </w:rPr>
        <w:t>Belmont ,</w:t>
      </w:r>
      <w:proofErr w:type="gramEnd"/>
      <w:r w:rsidRPr="0043372D">
        <w:rPr>
          <w:rFonts w:ascii="Times New Roman" w:hAnsi="Times New Roman" w:cs="Times New Roman"/>
          <w:sz w:val="28"/>
          <w:szCs w:val="28"/>
        </w:rPr>
        <w:t xml:space="preserve"> etc. , 2013 )</w:t>
      </w:r>
      <w:r w:rsidR="007B452D">
        <w:rPr>
          <w:rFonts w:ascii="Times New Roman" w:hAnsi="Times New Roman" w:cs="Times New Roman"/>
          <w:sz w:val="28"/>
          <w:szCs w:val="28"/>
        </w:rPr>
        <w:t xml:space="preserve">.The </w:t>
      </w:r>
      <w:r w:rsidR="000E00C6">
        <w:rPr>
          <w:rFonts w:ascii="Times New Roman" w:hAnsi="Times New Roman" w:cs="Times New Roman"/>
          <w:sz w:val="28"/>
          <w:szCs w:val="28"/>
        </w:rPr>
        <w:t xml:space="preserve">key </w:t>
      </w:r>
      <w:r w:rsidR="00A52AAB">
        <w:rPr>
          <w:rFonts w:ascii="Times New Roman" w:hAnsi="Times New Roman" w:cs="Times New Roman"/>
          <w:sz w:val="28"/>
          <w:szCs w:val="28"/>
        </w:rPr>
        <w:t xml:space="preserve">role </w:t>
      </w:r>
      <w:r w:rsidR="007B452D">
        <w:rPr>
          <w:rFonts w:ascii="Times New Roman" w:hAnsi="Times New Roman" w:cs="Times New Roman"/>
          <w:sz w:val="28"/>
          <w:szCs w:val="28"/>
        </w:rPr>
        <w:t>in the pollen allergies mechanism is the IgE</w:t>
      </w:r>
      <w:r w:rsidR="00A52AAB">
        <w:rPr>
          <w:rFonts w:ascii="Times New Roman" w:hAnsi="Times New Roman" w:cs="Times New Roman"/>
          <w:sz w:val="28"/>
          <w:szCs w:val="28"/>
        </w:rPr>
        <w:t>(antibody immunoglobulin E)</w:t>
      </w:r>
      <w:r w:rsidR="007B452D">
        <w:rPr>
          <w:rFonts w:ascii="Times New Roman" w:hAnsi="Times New Roman" w:cs="Times New Roman"/>
          <w:sz w:val="28"/>
          <w:szCs w:val="28"/>
        </w:rPr>
        <w:t>, which is a class of antibodies in humans.</w:t>
      </w:r>
      <w:r w:rsidR="000E00C6">
        <w:rPr>
          <w:rFonts w:ascii="Times New Roman" w:hAnsi="Times New Roman" w:cs="Times New Roman"/>
          <w:sz w:val="28"/>
          <w:szCs w:val="28"/>
        </w:rPr>
        <w:t xml:space="preserve"> </w:t>
      </w:r>
      <w:r w:rsidR="005841B1" w:rsidRPr="005841B1">
        <w:rPr>
          <w:rFonts w:ascii="Times New Roman" w:hAnsi="Times New Roman" w:cs="Times New Roman"/>
          <w:sz w:val="28"/>
          <w:szCs w:val="28"/>
        </w:rPr>
        <w:t xml:space="preserve">Human body would </w:t>
      </w:r>
      <w:r w:rsidR="005841B1">
        <w:rPr>
          <w:rFonts w:ascii="Times New Roman" w:hAnsi="Times New Roman" w:cs="Times New Roman"/>
          <w:sz w:val="28"/>
          <w:szCs w:val="28"/>
        </w:rPr>
        <w:t>overproduce</w:t>
      </w:r>
      <w:r w:rsidR="005841B1" w:rsidRPr="005841B1">
        <w:rPr>
          <w:rFonts w:ascii="Times New Roman" w:hAnsi="Times New Roman" w:cs="Times New Roman"/>
          <w:sz w:val="28"/>
          <w:szCs w:val="28"/>
        </w:rPr>
        <w:t xml:space="preserve"> IgE in response to the exposure of allergenic pollen in the membranes lining the nose. The allergens then attach to the IgE on the surface of certain immune </w:t>
      </w:r>
      <w:r w:rsidR="0066777F" w:rsidRPr="005841B1">
        <w:rPr>
          <w:rFonts w:ascii="Times New Roman" w:hAnsi="Times New Roman" w:cs="Times New Roman"/>
          <w:sz w:val="28"/>
          <w:szCs w:val="28"/>
        </w:rPr>
        <w:t>cells</w:t>
      </w:r>
      <w:r w:rsidR="0066777F">
        <w:rPr>
          <w:rFonts w:ascii="Times New Roman" w:hAnsi="Times New Roman" w:cs="Times New Roman"/>
          <w:sz w:val="28"/>
          <w:szCs w:val="28"/>
        </w:rPr>
        <w:t>, which</w:t>
      </w:r>
      <w:r w:rsidR="005841B1">
        <w:rPr>
          <w:rFonts w:ascii="Times New Roman" w:hAnsi="Times New Roman" w:cs="Times New Roman"/>
          <w:sz w:val="28"/>
          <w:szCs w:val="28"/>
        </w:rPr>
        <w:t xml:space="preserve"> would release</w:t>
      </w:r>
      <w:r w:rsidR="005841B1" w:rsidRPr="005841B1">
        <w:rPr>
          <w:rFonts w:ascii="Times New Roman" w:hAnsi="Times New Roman" w:cs="Times New Roman"/>
          <w:sz w:val="28"/>
          <w:szCs w:val="28"/>
        </w:rPr>
        <w:t xml:space="preserve"> chemicals that can cause inflammation and increase mucus in </w:t>
      </w:r>
      <w:r w:rsidR="005841B1">
        <w:rPr>
          <w:rFonts w:ascii="Times New Roman" w:hAnsi="Times New Roman" w:cs="Times New Roman"/>
          <w:sz w:val="28"/>
          <w:szCs w:val="28"/>
        </w:rPr>
        <w:t xml:space="preserve">human </w:t>
      </w:r>
      <w:r w:rsidR="005841B1" w:rsidRPr="005841B1">
        <w:rPr>
          <w:rFonts w:ascii="Times New Roman" w:hAnsi="Times New Roman" w:cs="Times New Roman"/>
          <w:sz w:val="28"/>
          <w:szCs w:val="28"/>
        </w:rPr>
        <w:t>airways.</w:t>
      </w:r>
      <w:r w:rsidR="005841B1">
        <w:rPr>
          <w:rFonts w:ascii="Times New Roman" w:hAnsi="Times New Roman" w:cs="Times New Roman"/>
          <w:sz w:val="28"/>
          <w:szCs w:val="28"/>
        </w:rPr>
        <w:t xml:space="preserve"> </w:t>
      </w:r>
      <w:r w:rsidR="005841B1" w:rsidRPr="005841B1">
        <w:rPr>
          <w:rFonts w:ascii="Times New Roman" w:hAnsi="Times New Roman" w:cs="Times New Roman"/>
          <w:sz w:val="28"/>
          <w:szCs w:val="28"/>
        </w:rPr>
        <w:t xml:space="preserve">Allergenic </w:t>
      </w:r>
      <w:r w:rsidR="005841B1">
        <w:rPr>
          <w:rFonts w:ascii="Times New Roman" w:hAnsi="Times New Roman" w:cs="Times New Roman"/>
          <w:sz w:val="28"/>
          <w:szCs w:val="28"/>
        </w:rPr>
        <w:t xml:space="preserve">rhinitis </w:t>
      </w:r>
      <w:r w:rsidR="005841B1" w:rsidRPr="005841B1">
        <w:rPr>
          <w:rFonts w:ascii="Times New Roman" w:hAnsi="Times New Roman" w:cs="Times New Roman"/>
          <w:sz w:val="28"/>
          <w:szCs w:val="28"/>
        </w:rPr>
        <w:t xml:space="preserve">symptoms may begin, such as </w:t>
      </w:r>
      <w:r w:rsidR="005841B1">
        <w:rPr>
          <w:rFonts w:ascii="Times New Roman" w:hAnsi="Times New Roman" w:cs="Times New Roman"/>
          <w:sz w:val="28"/>
          <w:szCs w:val="28"/>
        </w:rPr>
        <w:t xml:space="preserve">rhinorhea, nasal obstruction, nasal iching and </w:t>
      </w:r>
      <w:r w:rsidR="0066777F">
        <w:rPr>
          <w:rFonts w:ascii="Times New Roman" w:hAnsi="Times New Roman" w:cs="Times New Roman"/>
          <w:sz w:val="28"/>
          <w:szCs w:val="28"/>
        </w:rPr>
        <w:t>sneezing (</w:t>
      </w:r>
      <w:proofErr w:type="spellStart"/>
      <w:r w:rsidR="005841B1">
        <w:rPr>
          <w:rFonts w:ascii="Times New Roman" w:hAnsi="Times New Roman" w:cs="Times New Roman"/>
          <w:sz w:val="28"/>
          <w:szCs w:val="28"/>
        </w:rPr>
        <w:t>Brozek</w:t>
      </w:r>
      <w:proofErr w:type="spellEnd"/>
      <w:r w:rsidR="005841B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841B1">
        <w:rPr>
          <w:rFonts w:ascii="Times New Roman" w:hAnsi="Times New Roman" w:cs="Times New Roman"/>
          <w:sz w:val="28"/>
          <w:szCs w:val="28"/>
        </w:rPr>
        <w:t>Bousquet</w:t>
      </w:r>
      <w:proofErr w:type="spellEnd"/>
      <w:r w:rsidR="005841B1">
        <w:rPr>
          <w:rFonts w:ascii="Times New Roman" w:hAnsi="Times New Roman" w:cs="Times New Roman"/>
          <w:sz w:val="28"/>
          <w:szCs w:val="28"/>
        </w:rPr>
        <w:t xml:space="preserve"> 2010)</w:t>
      </w:r>
    </w:p>
    <w:p w:rsidR="00CA4D69" w:rsidRPr="00CA4D69" w:rsidRDefault="00CA4D69" w:rsidP="00CA4D69">
      <w:pPr>
        <w:autoSpaceDE w:val="0"/>
        <w:autoSpaceDN w:val="0"/>
        <w:adjustRightInd w:val="0"/>
        <w:spacing w:before="96" w:after="120" w:line="48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A4D69">
        <w:rPr>
          <w:rFonts w:ascii="Times New Roman" w:hAnsi="Times New Roman" w:cs="Times New Roman"/>
          <w:sz w:val="28"/>
          <w:szCs w:val="28"/>
        </w:rPr>
        <w:t xml:space="preserve">Sensitization occurs at the site of </w:t>
      </w:r>
      <w:r w:rsidRPr="00CA4D69">
        <w:rPr>
          <w:rFonts w:ascii="Times New Roman" w:hAnsi="Times New Roman" w:cs="Times New Roman"/>
          <w:sz w:val="28"/>
          <w:szCs w:val="28"/>
        </w:rPr>
        <w:t xml:space="preserve">primary </w:t>
      </w:r>
      <w:r w:rsidRPr="00CA4D69">
        <w:rPr>
          <w:rFonts w:ascii="Times New Roman" w:hAnsi="Times New Roman" w:cs="Times New Roman"/>
          <w:sz w:val="28"/>
          <w:szCs w:val="28"/>
        </w:rPr>
        <w:t xml:space="preserve">allergen exposure, </w:t>
      </w:r>
      <w:r w:rsidRPr="00CA4D69">
        <w:rPr>
          <w:rFonts w:ascii="Times New Roman" w:hAnsi="Times New Roman" w:cs="Times New Roman"/>
          <w:sz w:val="28"/>
          <w:szCs w:val="28"/>
        </w:rPr>
        <w:t>i.e.</w:t>
      </w:r>
      <w:r w:rsidRPr="00CA4D69">
        <w:rPr>
          <w:rFonts w:ascii="Times New Roman" w:hAnsi="Times New Roman" w:cs="Times New Roman"/>
          <w:sz w:val="28"/>
          <w:szCs w:val="28"/>
        </w:rPr>
        <w:t xml:space="preserve"> airways, but can also occur through </w:t>
      </w:r>
      <w:r w:rsidRPr="00CA4D69">
        <w:rPr>
          <w:rFonts w:ascii="Times New Roman" w:hAnsi="Times New Roman" w:cs="Times New Roman"/>
          <w:sz w:val="28"/>
          <w:szCs w:val="28"/>
        </w:rPr>
        <w:t>dermal contact</w:t>
      </w:r>
      <w:r w:rsidRPr="00CA4D69">
        <w:rPr>
          <w:rFonts w:ascii="Times New Roman" w:hAnsi="Times New Roman" w:cs="Times New Roman"/>
          <w:sz w:val="28"/>
          <w:szCs w:val="28"/>
        </w:rPr>
        <w:t xml:space="preserve">. However, not everybody who is exposed will become sensitized and have allergic reactions. Aside from the individual exposure conditions, there is </w:t>
      </w:r>
      <w:del w:id="0" w:author="kunmei" w:date="2014-01-14T13:28:00Z">
        <w:r w:rsidRPr="00CA4D69" w:rsidDel="008D63D2">
          <w:rPr>
            <w:rFonts w:ascii="Times New Roman" w:hAnsi="Times New Roman" w:cs="Times New Roman"/>
            <w:sz w:val="28"/>
            <w:szCs w:val="28"/>
          </w:rPr>
          <w:delText xml:space="preserve">a </w:delText>
        </w:r>
      </w:del>
      <w:r w:rsidRPr="00CA4D69">
        <w:rPr>
          <w:rFonts w:ascii="Times New Roman" w:hAnsi="Times New Roman" w:cs="Times New Roman"/>
          <w:sz w:val="28"/>
          <w:szCs w:val="28"/>
        </w:rPr>
        <w:t>high variability in individual responsiveness to a given allergen dose.</w:t>
      </w:r>
    </w:p>
    <w:p w:rsidR="00CA4D69" w:rsidRDefault="00CA4D69" w:rsidP="004337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B452D" w:rsidRPr="0043372D" w:rsidRDefault="007B452D" w:rsidP="004337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B2CC7" w:rsidRPr="00765C96" w:rsidRDefault="008B2CC7" w:rsidP="00765C9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372D">
        <w:rPr>
          <w:noProof/>
        </w:rPr>
        <w:drawing>
          <wp:inline distT="0" distB="0" distL="0" distR="0">
            <wp:extent cx="19050" cy="19050"/>
            <wp:effectExtent l="19050" t="0" r="0" b="0"/>
            <wp:docPr id="7" name="Picture 7" descr="http://www.bonap.org/map%20legend/sgre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bonap.org/map%20legend/sgree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372D">
        <w:rPr>
          <w:noProof/>
        </w:rPr>
        <w:drawing>
          <wp:inline distT="0" distB="0" distL="0" distR="0">
            <wp:extent cx="19050" cy="19050"/>
            <wp:effectExtent l="19050" t="0" r="0" b="0"/>
            <wp:docPr id="10" name="Picture 10" descr="http://www.bonap.org/map%20legend/sgre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bonap.org/map%20legend/sgree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C96" w:rsidRDefault="00765C96" w:rsidP="00765C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65C96" w:rsidRPr="00765C96" w:rsidRDefault="00765C96" w:rsidP="00765C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3771900" cy="5705475"/>
            <wp:effectExtent l="19050" t="0" r="0" b="0"/>
            <wp:docPr id="9" name="Picture 9" descr="File:Ambrosia psilostachya kz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le:Ambrosia psilostachya kz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570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01E" w:rsidRDefault="001D301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301E">
        <w:rPr>
          <w:rFonts w:ascii="Times New Roman" w:hAnsi="Times New Roman" w:cs="Times New Roman"/>
          <w:sz w:val="28"/>
          <w:szCs w:val="28"/>
        </w:rPr>
        <w:lastRenderedPageBreak/>
        <w:t xml:space="preserve">Krzysztof </w:t>
      </w:r>
      <w:proofErr w:type="spellStart"/>
      <w:r w:rsidRPr="001D301E">
        <w:rPr>
          <w:rFonts w:ascii="Times New Roman" w:hAnsi="Times New Roman" w:cs="Times New Roman"/>
          <w:sz w:val="28"/>
          <w:szCs w:val="28"/>
        </w:rPr>
        <w:t>Ziarnek</w:t>
      </w:r>
      <w:proofErr w:type="spellEnd"/>
      <w:r w:rsidRPr="001D30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01E">
        <w:rPr>
          <w:rFonts w:ascii="Times New Roman" w:hAnsi="Times New Roman" w:cs="Times New Roman"/>
          <w:sz w:val="28"/>
          <w:szCs w:val="28"/>
        </w:rPr>
        <w:t>Dąbiu</w:t>
      </w:r>
      <w:r w:rsidR="00E20154">
        <w:rPr>
          <w:rFonts w:ascii="Times New Roman" w:hAnsi="Times New Roman" w:cs="Times New Roman"/>
          <w:sz w:val="28"/>
          <w:szCs w:val="28"/>
        </w:rPr>
        <w:t>.Ambrosia</w:t>
      </w:r>
      <w:proofErr w:type="spellEnd"/>
      <w:r w:rsidR="001C654C">
        <w:rPr>
          <w:rFonts w:ascii="Times New Roman" w:hAnsi="Times New Roman" w:cs="Times New Roman"/>
          <w:sz w:val="28"/>
          <w:szCs w:val="28"/>
        </w:rPr>
        <w:t xml:space="preserve"> </w:t>
      </w:r>
      <w:hyperlink r:id="rId11" w:tooltip="Ambrosia psilostachya" w:history="1">
        <w:r w:rsidR="001C654C">
          <w:rPr>
            <w:rStyle w:val="Hyperlink"/>
            <w:rFonts w:ascii="Arial" w:hAnsi="Arial" w:cs="Arial"/>
            <w:i/>
            <w:iCs/>
            <w:color w:val="0B0080"/>
            <w:sz w:val="17"/>
            <w:szCs w:val="17"/>
            <w:shd w:val="clear" w:color="auto" w:fill="F9F9F9"/>
          </w:rPr>
          <w:t>Ambrosia psilostachya</w:t>
        </w:r>
      </w:hyperlink>
      <w:r w:rsidR="001C654C">
        <w:rPr>
          <w:rFonts w:ascii="Arial" w:hAnsi="Arial" w:cs="Arial"/>
          <w:i/>
          <w:iCs/>
          <w:color w:val="000000"/>
          <w:sz w:val="17"/>
          <w:szCs w:val="17"/>
          <w:shd w:val="clear" w:color="auto" w:fill="F9F9F9"/>
        </w:rPr>
        <w:t xml:space="preserve">  </w:t>
      </w:r>
      <w:r w:rsidR="001C654C" w:rsidRPr="001C654C">
        <w:rPr>
          <w:rFonts w:ascii="Arial" w:hAnsi="Arial" w:cs="Arial"/>
          <w:i/>
          <w:iCs/>
          <w:color w:val="000000"/>
          <w:sz w:val="17"/>
          <w:szCs w:val="17"/>
          <w:shd w:val="clear" w:color="auto" w:fill="F9F9F9"/>
        </w:rPr>
        <w:t>http://en.wikipedia.org/wiki/File:Ambrosia_psilostachya_kz1.jpg</w:t>
      </w:r>
    </w:p>
    <w:p w:rsidR="00E20154" w:rsidRDefault="001841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286250" cy="5715000"/>
            <wp:effectExtent l="19050" t="0" r="0" b="0"/>
            <wp:docPr id="12" name="Picture 12" descr="File:Artemisia absinthium 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ile:Artemisia absinthium 0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154" w:rsidRDefault="001841D1">
      <w:pPr>
        <w:spacing w:line="360" w:lineRule="auto"/>
      </w:pPr>
      <w:hyperlink r:id="rId13" w:tooltip="User:AfroBrazilian" w:history="1">
        <w:r>
          <w:rPr>
            <w:rStyle w:val="Hyperlink"/>
            <w:rFonts w:ascii="Arial" w:hAnsi="Arial" w:cs="Arial"/>
            <w:color w:val="0B0080"/>
            <w:sz w:val="18"/>
            <w:szCs w:val="18"/>
            <w:shd w:val="clear" w:color="auto" w:fill="F9F9F9"/>
          </w:rPr>
          <w:t>AfroBrazilian</w:t>
        </w:r>
      </w:hyperlink>
      <w:r w:rsidR="001C654C">
        <w:t xml:space="preserve">  </w:t>
      </w:r>
      <w:r w:rsidR="001C654C" w:rsidRPr="001C654C">
        <w:t>http://en.wikipedia.org/wiki/File:Artemisia_absinthium_01.JPG</w:t>
      </w:r>
    </w:p>
    <w:p w:rsidR="001D301E" w:rsidRDefault="001C654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267200" cy="5705475"/>
            <wp:effectExtent l="19050" t="0" r="0" b="0"/>
            <wp:docPr id="15" name="Picture 15" descr="File:Betula pendula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ile:Betula pendula 001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570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54C" w:rsidRDefault="001C654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5" w:history="1">
        <w:r w:rsidRPr="00F52FDA">
          <w:rPr>
            <w:rStyle w:val="Hyperlink"/>
            <w:rFonts w:ascii="Times New Roman" w:hAnsi="Times New Roman" w:cs="Times New Roman"/>
            <w:sz w:val="28"/>
            <w:szCs w:val="28"/>
          </w:rPr>
          <w:t>http://en.wikipedia.org/wiki/File:Betula_pendula_001.jpg</w:t>
        </w:r>
      </w:hyperlink>
    </w:p>
    <w:p w:rsidR="001C654C" w:rsidRDefault="001C654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286250" cy="5715000"/>
            <wp:effectExtent l="19050" t="0" r="0" b="0"/>
            <wp:docPr id="18" name="Picture 18" descr="File:Meadow Foxtail 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ile:Meadow Foxtail head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54C" w:rsidRDefault="001C654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7" w:history="1">
        <w:r w:rsidRPr="00F52FDA">
          <w:rPr>
            <w:rStyle w:val="Hyperlink"/>
            <w:rFonts w:ascii="Times New Roman" w:hAnsi="Times New Roman" w:cs="Times New Roman"/>
            <w:sz w:val="28"/>
            <w:szCs w:val="28"/>
          </w:rPr>
          <w:t>http://en.wikipedia.org/wiki/File:Meadow_Foxtail_head.jpg</w:t>
        </w:r>
      </w:hyperlink>
    </w:p>
    <w:p w:rsidR="001C654C" w:rsidRDefault="001C654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286250" cy="5715000"/>
            <wp:effectExtent l="19050" t="0" r="0" b="0"/>
            <wp:docPr id="21" name="Picture 21" descr="File:Eiche bei Schönderling,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File:Eiche bei Schönderling, 2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54C" w:rsidRDefault="001C654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C654C">
        <w:rPr>
          <w:rFonts w:ascii="Times New Roman" w:hAnsi="Times New Roman" w:cs="Times New Roman"/>
          <w:sz w:val="28"/>
          <w:szCs w:val="28"/>
        </w:rPr>
        <w:lastRenderedPageBreak/>
        <w:t>http://en.wikipedia.org/wiki/File:Eiche_bei_Sch%C3%B6nderling,_2.jpg</w:t>
      </w:r>
    </w:p>
    <w:p w:rsidR="001C654C" w:rsidRPr="0043372D" w:rsidRDefault="001C654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1C654C" w:rsidRPr="0043372D" w:rsidSect="008B2CC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alt="http://www.bonap.org/map%20legend/sgreen.jpg" style="width:2.25pt;height:2.25pt;visibility:visible;mso-wrap-style:square" o:bullet="t">
        <v:imagedata r:id="rId1" o:title="sgreen"/>
      </v:shape>
    </w:pict>
  </w:numPicBullet>
  <w:abstractNum w:abstractNumId="0">
    <w:nsid w:val="184965EA"/>
    <w:multiLevelType w:val="hybridMultilevel"/>
    <w:tmpl w:val="3D16085E"/>
    <w:lvl w:ilvl="0" w:tplc="38662C6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66A723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2406EE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320F12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44E4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C8D51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BD801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CAB4E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E34969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8B2CC7"/>
    <w:rsid w:val="000E00C6"/>
    <w:rsid w:val="00180BAA"/>
    <w:rsid w:val="001841D1"/>
    <w:rsid w:val="001C654C"/>
    <w:rsid w:val="001D161F"/>
    <w:rsid w:val="001D301E"/>
    <w:rsid w:val="002479EE"/>
    <w:rsid w:val="00256377"/>
    <w:rsid w:val="00333AAF"/>
    <w:rsid w:val="00337B49"/>
    <w:rsid w:val="00343905"/>
    <w:rsid w:val="003B2ADC"/>
    <w:rsid w:val="0043372D"/>
    <w:rsid w:val="004B2767"/>
    <w:rsid w:val="004D1B5B"/>
    <w:rsid w:val="00572D4A"/>
    <w:rsid w:val="005841B1"/>
    <w:rsid w:val="005C34D2"/>
    <w:rsid w:val="00604142"/>
    <w:rsid w:val="0066777F"/>
    <w:rsid w:val="006F21C0"/>
    <w:rsid w:val="00735E1C"/>
    <w:rsid w:val="0075290D"/>
    <w:rsid w:val="007568F2"/>
    <w:rsid w:val="00765C96"/>
    <w:rsid w:val="007B10AE"/>
    <w:rsid w:val="007B452D"/>
    <w:rsid w:val="007F751A"/>
    <w:rsid w:val="008B2CC7"/>
    <w:rsid w:val="008B7617"/>
    <w:rsid w:val="00920EE9"/>
    <w:rsid w:val="00921937"/>
    <w:rsid w:val="009224A0"/>
    <w:rsid w:val="009C15B1"/>
    <w:rsid w:val="00A2686C"/>
    <w:rsid w:val="00A50E74"/>
    <w:rsid w:val="00A52AAB"/>
    <w:rsid w:val="00A74F34"/>
    <w:rsid w:val="00AC78F5"/>
    <w:rsid w:val="00B170FA"/>
    <w:rsid w:val="00B76FE3"/>
    <w:rsid w:val="00BE631C"/>
    <w:rsid w:val="00C03805"/>
    <w:rsid w:val="00C51184"/>
    <w:rsid w:val="00C55D12"/>
    <w:rsid w:val="00C62B70"/>
    <w:rsid w:val="00C875B2"/>
    <w:rsid w:val="00CA4D69"/>
    <w:rsid w:val="00CE0288"/>
    <w:rsid w:val="00D21F99"/>
    <w:rsid w:val="00D860D4"/>
    <w:rsid w:val="00DA2796"/>
    <w:rsid w:val="00DC71BC"/>
    <w:rsid w:val="00E022C5"/>
    <w:rsid w:val="00E20154"/>
    <w:rsid w:val="00E52724"/>
    <w:rsid w:val="00EA6FCD"/>
    <w:rsid w:val="00EE1DFB"/>
    <w:rsid w:val="00F17DE0"/>
    <w:rsid w:val="00F61A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E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2C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C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5C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41D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commons.wikimedia.org/wiki/User:AfroBrazilian" TargetMode="External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8.jpeg"/><Relationship Id="rId17" Type="http://schemas.openxmlformats.org/officeDocument/2006/relationships/hyperlink" Target="http://en.wikipedia.org/wiki/File:Meadow_Foxtail_head.jpg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hyperlink" Target="http://en.wikipedia.org/wiki/Ambrosia_psilostachya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en.wikipedia.org/wiki/File:Betula_pendula_001.jpg" TargetMode="External"/><Relationship Id="rId10" Type="http://schemas.openxmlformats.org/officeDocument/2006/relationships/image" Target="media/image7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jpeg"/><Relationship Id="rId14" Type="http://schemas.openxmlformats.org/officeDocument/2006/relationships/image" Target="media/image9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1202</TotalTime>
  <Pages>15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CCL315</Company>
  <LinksUpToDate>false</LinksUpToDate>
  <CharactersWithSpaces>1895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kunmei</dc:creator>
  <cp:keywords/>
  <dc:description/>
  <cp:lastModifiedBy>kunmei</cp:lastModifiedBy>
  <cp:revision>19</cp:revision>
  <dcterms:created xsi:type="dcterms:W3CDTF">2014-01-15T18:46:00Z</dcterms:created>
  <dcterms:modified xsi:type="dcterms:W3CDTF">2014-01-16T21:32:00Z</dcterms:modified>
</cp:coreProperties>
</file>